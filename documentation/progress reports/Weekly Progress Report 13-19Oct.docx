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884" w:rsidRDefault="007B5884" w:rsidP="007B5884">
      <w:pPr>
        <w:pStyle w:val="Title"/>
      </w:pPr>
      <w:r>
        <w:t>Weekly Progress Report: 13-19</w:t>
      </w:r>
      <w:r w:rsidRPr="007B5884">
        <w:rPr>
          <w:vertAlign w:val="superscript"/>
        </w:rPr>
        <w:t>th</w:t>
      </w:r>
      <w:r>
        <w:t xml:space="preserve"> Oct</w:t>
      </w:r>
    </w:p>
    <w:p w:rsidR="007B5884" w:rsidRDefault="007B5884" w:rsidP="007B5884">
      <w:pPr>
        <w:pStyle w:val="Title"/>
      </w:pPr>
      <w:r>
        <w:t>CS413 – Group 3</w:t>
      </w:r>
    </w:p>
    <w:p w:rsidR="007B5884" w:rsidRDefault="007B5884" w:rsidP="007B5884">
      <w:pPr>
        <w:pStyle w:val="Heading1"/>
      </w:pPr>
      <w:r>
        <w:t>Advice</w:t>
      </w:r>
    </w:p>
    <w:p w:rsidR="007B5884" w:rsidRDefault="007B5884" w:rsidP="007B5884">
      <w:pPr>
        <w:pStyle w:val="ListParagraph"/>
        <w:numPr>
          <w:ilvl w:val="0"/>
          <w:numId w:val="2"/>
        </w:numPr>
      </w:pPr>
      <w:r>
        <w:t>raspberry pi project forums</w:t>
      </w:r>
    </w:p>
    <w:p w:rsidR="007B5884" w:rsidRPr="007B5884" w:rsidRDefault="007B5884" w:rsidP="007B5884">
      <w:pPr>
        <w:pStyle w:val="ListParagraph"/>
        <w:numPr>
          <w:ilvl w:val="0"/>
          <w:numId w:val="2"/>
        </w:numPr>
      </w:pPr>
      <w:r>
        <w:t>cs413 pages</w:t>
      </w:r>
    </w:p>
    <w:p w:rsidR="007B5884" w:rsidRDefault="007B5884" w:rsidP="007B5884">
      <w:pPr>
        <w:pStyle w:val="Heading1"/>
      </w:pPr>
      <w:r>
        <w:t>Project Ideas</w:t>
      </w:r>
    </w:p>
    <w:p w:rsidR="007B5884" w:rsidRDefault="007B5884" w:rsidP="007B5884">
      <w:pPr>
        <w:pStyle w:val="ListParagraph"/>
        <w:numPr>
          <w:ilvl w:val="0"/>
          <w:numId w:val="3"/>
        </w:numPr>
      </w:pPr>
      <w:proofErr w:type="spellStart"/>
      <w:r>
        <w:t>bluetooth</w:t>
      </w:r>
      <w:proofErr w:type="spellEnd"/>
      <w:r>
        <w:t xml:space="preserve"> speaker with equaliser</w:t>
      </w:r>
    </w:p>
    <w:p w:rsidR="007B5884" w:rsidRDefault="007B5884" w:rsidP="007B5884">
      <w:proofErr w:type="gramStart"/>
      <w:r>
        <w:t>touch</w:t>
      </w:r>
      <w:proofErr w:type="gramEnd"/>
      <w:r>
        <w:t xml:space="preserve"> screen to turn up the bass mid high, digital screen with an equaliser </w:t>
      </w:r>
      <w:r w:rsidR="00A87D77">
        <w:t>which</w:t>
      </w:r>
      <w:r>
        <w:t xml:space="preserve"> can </w:t>
      </w:r>
      <w:r w:rsidR="00A87D77">
        <w:t>demonstrate</w:t>
      </w:r>
      <w:r>
        <w:t xml:space="preserve"> the changed to bass, mid and high.</w:t>
      </w:r>
    </w:p>
    <w:p w:rsidR="007B5884" w:rsidRDefault="007B5884" w:rsidP="007B5884">
      <w:r>
        <w:t>http://www.amazon.co.uk/SainSmart-Display-Touch-adapter-Arduino/dp/B008HWL8QS/ref=sr_1_1/277-2666387-8908163?ie=UTF8&amp;qid=1413277442&amp;sr=8-1&amp;keywords=Raspberry+Pi+Display+Module+-+3.2%22+Touchscreen+LCD</w:t>
      </w:r>
    </w:p>
    <w:p w:rsidR="007B5884" w:rsidRDefault="00B21B52" w:rsidP="007B5884">
      <w:hyperlink r:id="rId5" w:history="1">
        <w:r w:rsidR="007B5884" w:rsidRPr="000936A7">
          <w:rPr>
            <w:rStyle w:val="Hyperlink"/>
          </w:rPr>
          <w:t>http://www.instructables.com/id/how-to-Control-arduino-by-bluetooth-from-PC-pock/</w:t>
        </w:r>
      </w:hyperlink>
    </w:p>
    <w:p w:rsidR="007B5884" w:rsidRDefault="007B5884" w:rsidP="007B5884">
      <w:pPr>
        <w:pStyle w:val="Heading2"/>
      </w:pPr>
      <w:proofErr w:type="spellStart"/>
      <w:r>
        <w:t>Feasability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4"/>
        <w:gridCol w:w="3012"/>
        <w:gridCol w:w="2990"/>
      </w:tblGrid>
      <w:tr w:rsidR="007B5884" w:rsidTr="007B5884">
        <w:tc>
          <w:tcPr>
            <w:tcW w:w="3080" w:type="dxa"/>
          </w:tcPr>
          <w:p w:rsidR="007B5884" w:rsidRDefault="007B5884" w:rsidP="007B5884">
            <w:r>
              <w:t>Technical</w:t>
            </w:r>
          </w:p>
        </w:tc>
        <w:tc>
          <w:tcPr>
            <w:tcW w:w="3081" w:type="dxa"/>
          </w:tcPr>
          <w:p w:rsidR="007B5884" w:rsidRDefault="007B5884" w:rsidP="007B5884">
            <w:r>
              <w:t>Financial</w:t>
            </w:r>
          </w:p>
        </w:tc>
        <w:tc>
          <w:tcPr>
            <w:tcW w:w="3081" w:type="dxa"/>
          </w:tcPr>
          <w:p w:rsidR="007B5884" w:rsidRDefault="007B5884" w:rsidP="007B5884">
            <w:r>
              <w:t>Time</w:t>
            </w:r>
          </w:p>
        </w:tc>
      </w:tr>
      <w:tr w:rsidR="007B5884" w:rsidTr="007B5884">
        <w:tc>
          <w:tcPr>
            <w:tcW w:w="3080" w:type="dxa"/>
          </w:tcPr>
          <w:p w:rsidR="007B5884" w:rsidRDefault="001E772B" w:rsidP="007B5884">
            <w:r>
              <w:t xml:space="preserve">We would have to investigate how to connect to a </w:t>
            </w:r>
            <w:proofErr w:type="spellStart"/>
            <w:r>
              <w:t>bluetooth</w:t>
            </w:r>
            <w:proofErr w:type="spellEnd"/>
            <w:r>
              <w:t xml:space="preserve"> receiver securely. We would </w:t>
            </w:r>
            <w:proofErr w:type="spellStart"/>
            <w:r>
              <w:t>proabably</w:t>
            </w:r>
            <w:proofErr w:type="spellEnd"/>
            <w:r>
              <w:t xml:space="preserve"> have to define some kind of protocol to ensure only 1 device can connect at a time.</w:t>
            </w:r>
          </w:p>
          <w:p w:rsidR="001E772B" w:rsidRDefault="001E772B" w:rsidP="007B5884"/>
          <w:p w:rsidR="001E772B" w:rsidRDefault="001E772B" w:rsidP="007B5884">
            <w:r>
              <w:t>We would have to develop a touchscreen UI for the volume, bass, mid and high controls.</w:t>
            </w:r>
          </w:p>
          <w:p w:rsidR="001E772B" w:rsidRDefault="001E772B" w:rsidP="007B5884"/>
          <w:p w:rsidR="001E772B" w:rsidRDefault="00BE6761" w:rsidP="007B5884">
            <w:r>
              <w:t>We would have to work ou</w:t>
            </w:r>
            <w:r w:rsidR="001E772B">
              <w:t xml:space="preserve">t how to create the graphics for the equaliser. It shouldn’t be too difficult and there are Arduino tutorials in </w:t>
            </w:r>
            <w:r>
              <w:t>how</w:t>
            </w:r>
            <w:r w:rsidR="001E772B">
              <w:t xml:space="preserve"> </w:t>
            </w:r>
            <w:r>
              <w:t>to</w:t>
            </w:r>
            <w:r w:rsidR="001E772B">
              <w:t xml:space="preserve"> do this.</w:t>
            </w:r>
          </w:p>
        </w:tc>
        <w:tc>
          <w:tcPr>
            <w:tcW w:w="3081" w:type="dxa"/>
          </w:tcPr>
          <w:p w:rsidR="007B5884" w:rsidRDefault="007B5884" w:rsidP="007B5884">
            <w:r>
              <w:t xml:space="preserve">We would have to pay for a touch screen (£30 on amazon for an Arduino </w:t>
            </w:r>
            <w:r w:rsidR="001E772B">
              <w:t xml:space="preserve">compatible </w:t>
            </w:r>
            <w:r>
              <w:t>touch screen).</w:t>
            </w:r>
          </w:p>
          <w:p w:rsidR="007B5884" w:rsidRDefault="007B5884" w:rsidP="007B5884">
            <w:r>
              <w:t>And a di</w:t>
            </w:r>
            <w:r w:rsidR="001E772B">
              <w:t>gital screen (Arduino compatible digital screen £6 on amazon).</w:t>
            </w:r>
          </w:p>
          <w:p w:rsidR="001E772B" w:rsidRDefault="001E772B" w:rsidP="007B5884">
            <w:r>
              <w:t xml:space="preserve">Bluetooth receiver (Arduino compatible Bluetooth receiver £13). We could buy a couple of cheap speakers for &lt; £10 each So around £15-20 each for everything. The speaker casing can be made from </w:t>
            </w:r>
            <w:proofErr w:type="spellStart"/>
            <w:r>
              <w:t>lego</w:t>
            </w:r>
            <w:proofErr w:type="spellEnd"/>
            <w:r>
              <w:t>.</w:t>
            </w:r>
          </w:p>
        </w:tc>
        <w:tc>
          <w:tcPr>
            <w:tcW w:w="3081" w:type="dxa"/>
          </w:tcPr>
          <w:p w:rsidR="007B5884" w:rsidRDefault="007B5884" w:rsidP="007B5884"/>
        </w:tc>
      </w:tr>
    </w:tbl>
    <w:p w:rsidR="007B5884" w:rsidRDefault="007B5884" w:rsidP="007B5884"/>
    <w:p w:rsidR="007B5884" w:rsidRDefault="007B5884" w:rsidP="007B5884"/>
    <w:p w:rsidR="007B5884" w:rsidRDefault="007B5884" w:rsidP="007B5884">
      <w:pPr>
        <w:pStyle w:val="ListParagraph"/>
        <w:numPr>
          <w:ilvl w:val="0"/>
          <w:numId w:val="3"/>
        </w:numPr>
      </w:pPr>
      <w:r>
        <w:t xml:space="preserve">mechanical </w:t>
      </w:r>
      <w:proofErr w:type="spellStart"/>
      <w:r>
        <w:t>rubix</w:t>
      </w:r>
      <w:proofErr w:type="spellEnd"/>
      <w:r>
        <w:t xml:space="preserve"> cube</w:t>
      </w:r>
    </w:p>
    <w:p w:rsidR="008232DA" w:rsidRDefault="008232DA" w:rsidP="008232DA">
      <w:pPr>
        <w:pStyle w:val="Heading2"/>
      </w:pPr>
      <w:proofErr w:type="spellStart"/>
      <w:r>
        <w:t>Feasability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4"/>
        <w:gridCol w:w="3007"/>
        <w:gridCol w:w="2995"/>
      </w:tblGrid>
      <w:tr w:rsidR="008232DA" w:rsidTr="008232DA">
        <w:tc>
          <w:tcPr>
            <w:tcW w:w="3080" w:type="dxa"/>
          </w:tcPr>
          <w:p w:rsidR="008232DA" w:rsidRPr="008232DA" w:rsidRDefault="008232DA" w:rsidP="008232DA">
            <w:pPr>
              <w:rPr>
                <w:b/>
              </w:rPr>
            </w:pPr>
            <w:r w:rsidRPr="008232DA">
              <w:rPr>
                <w:b/>
              </w:rPr>
              <w:t>Technical</w:t>
            </w:r>
          </w:p>
        </w:tc>
        <w:tc>
          <w:tcPr>
            <w:tcW w:w="3081" w:type="dxa"/>
          </w:tcPr>
          <w:p w:rsidR="008232DA" w:rsidRPr="008232DA" w:rsidRDefault="008232DA" w:rsidP="008232DA">
            <w:pPr>
              <w:rPr>
                <w:b/>
              </w:rPr>
            </w:pPr>
            <w:r w:rsidRPr="008232DA">
              <w:rPr>
                <w:b/>
              </w:rPr>
              <w:t>Financial</w:t>
            </w:r>
          </w:p>
        </w:tc>
        <w:tc>
          <w:tcPr>
            <w:tcW w:w="3081" w:type="dxa"/>
          </w:tcPr>
          <w:p w:rsidR="008232DA" w:rsidRPr="008232DA" w:rsidRDefault="008232DA" w:rsidP="008232DA">
            <w:pPr>
              <w:rPr>
                <w:b/>
              </w:rPr>
            </w:pPr>
            <w:r w:rsidRPr="008232DA">
              <w:rPr>
                <w:b/>
              </w:rPr>
              <w:t>Time</w:t>
            </w:r>
          </w:p>
        </w:tc>
      </w:tr>
      <w:tr w:rsidR="008232DA" w:rsidTr="008232DA">
        <w:tc>
          <w:tcPr>
            <w:tcW w:w="3080" w:type="dxa"/>
          </w:tcPr>
          <w:p w:rsidR="008232DA" w:rsidRDefault="00D22DFD" w:rsidP="008232DA">
            <w:r>
              <w:t>Unsure of mechanical design</w:t>
            </w:r>
          </w:p>
          <w:p w:rsidR="00D22DFD" w:rsidRDefault="00D22DFD" w:rsidP="008232DA">
            <w:r>
              <w:lastRenderedPageBreak/>
              <w:t>Didn’t know what would hold the cube in place when it was being shuffled.</w:t>
            </w:r>
          </w:p>
        </w:tc>
        <w:tc>
          <w:tcPr>
            <w:tcW w:w="3081" w:type="dxa"/>
          </w:tcPr>
          <w:p w:rsidR="008232DA" w:rsidRDefault="00D22DFD" w:rsidP="008232DA">
            <w:r>
              <w:lastRenderedPageBreak/>
              <w:t>N/A</w:t>
            </w:r>
          </w:p>
        </w:tc>
        <w:tc>
          <w:tcPr>
            <w:tcW w:w="3081" w:type="dxa"/>
          </w:tcPr>
          <w:p w:rsidR="008232DA" w:rsidRDefault="00D22DFD" w:rsidP="008232DA">
            <w:r>
              <w:t>N/A</w:t>
            </w:r>
          </w:p>
        </w:tc>
      </w:tr>
    </w:tbl>
    <w:p w:rsidR="007B5884" w:rsidRDefault="007B5884" w:rsidP="007B5884"/>
    <w:p w:rsidR="007B5884" w:rsidRDefault="007B5884" w:rsidP="007B5884">
      <w:pPr>
        <w:pStyle w:val="ListParagraph"/>
        <w:numPr>
          <w:ilvl w:val="0"/>
          <w:numId w:val="3"/>
        </w:numPr>
      </w:pPr>
      <w:r>
        <w:t xml:space="preserve">diagnostic tool for car </w:t>
      </w:r>
    </w:p>
    <w:p w:rsidR="00B21B52" w:rsidRDefault="007B5884" w:rsidP="007B5884">
      <w:r>
        <w:t>My idea was a rasp</w:t>
      </w:r>
      <w:r w:rsidR="00F0264C">
        <w:t>b</w:t>
      </w:r>
      <w:r>
        <w:t xml:space="preserve">erry pi that connects to a car via OBC2 </w:t>
      </w:r>
    </w:p>
    <w:p w:rsidR="00B21B52" w:rsidRDefault="007B5884" w:rsidP="007B5884">
      <w:proofErr w:type="gramStart"/>
      <w:r>
        <w:t>and</w:t>
      </w:r>
      <w:proofErr w:type="gramEnd"/>
      <w:r>
        <w:t xml:space="preserve"> have some sort of interface so the user can see stats about their car</w:t>
      </w:r>
    </w:p>
    <w:p w:rsidR="00B21B52" w:rsidRDefault="007B5884" w:rsidP="00B21B52">
      <w:pPr>
        <w:pStyle w:val="ListParagraph"/>
        <w:numPr>
          <w:ilvl w:val="0"/>
          <w:numId w:val="6"/>
        </w:numPr>
      </w:pPr>
      <w:r>
        <w:t>current mph,</w:t>
      </w:r>
    </w:p>
    <w:p w:rsidR="00B21B52" w:rsidRDefault="007B5884" w:rsidP="00B21B52">
      <w:pPr>
        <w:pStyle w:val="ListParagraph"/>
        <w:numPr>
          <w:ilvl w:val="0"/>
          <w:numId w:val="6"/>
        </w:numPr>
      </w:pPr>
      <w:r>
        <w:t xml:space="preserve"> mpg, </w:t>
      </w:r>
    </w:p>
    <w:p w:rsidR="007B5884" w:rsidRDefault="00B21B52" w:rsidP="00B21B52">
      <w:pPr>
        <w:pStyle w:val="ListParagraph"/>
        <w:numPr>
          <w:ilvl w:val="0"/>
          <w:numId w:val="6"/>
        </w:numPr>
      </w:pPr>
      <w:r>
        <w:t>5</w:t>
      </w:r>
      <w:r w:rsidR="007B5884">
        <w:t xml:space="preserve">fuel intake </w:t>
      </w:r>
      <w:proofErr w:type="spellStart"/>
      <w:r w:rsidR="007B5884">
        <w:t>etc</w:t>
      </w:r>
      <w:proofErr w:type="spellEnd"/>
      <w:r w:rsidR="007B5884">
        <w:t xml:space="preserve"> and have a </w:t>
      </w:r>
      <w:proofErr w:type="spellStart"/>
      <w:r w:rsidR="007B5884">
        <w:t>gps</w:t>
      </w:r>
      <w:proofErr w:type="spellEnd"/>
      <w:r w:rsidR="007B5884">
        <w:t xml:space="preserve"> that tracks the cars movement so you can see where the car has been, where and the status of the car at any point in the journey. I already have the OBD2 to USB connector and there is a library already available for OBD2 stuff for python (https://github.com/martinohanlon/pyobd). Mark also has experience building iPhone apps and already has an apple </w:t>
      </w:r>
      <w:proofErr w:type="spellStart"/>
      <w:r w:rsidR="007B5884">
        <w:t>dev</w:t>
      </w:r>
      <w:proofErr w:type="spellEnd"/>
      <w:r w:rsidR="007B5884">
        <w:t xml:space="preserve"> membership so that might come in handy too</w:t>
      </w:r>
    </w:p>
    <w:p w:rsidR="00BE6761" w:rsidRDefault="008232DA" w:rsidP="007B5884">
      <w:pPr>
        <w:rPr>
          <w:ins w:id="0" w:author="Robert Rendell" w:date="2014-10-16T14:44:00Z"/>
          <w:b/>
        </w:rPr>
      </w:pPr>
      <w:r w:rsidRPr="00B21B52">
        <w:rPr>
          <w:b/>
        </w:rPr>
        <w:t>R</w:t>
      </w:r>
      <w:r w:rsidR="00B21B52">
        <w:rPr>
          <w:b/>
        </w:rPr>
        <w:t>ecord journeys in car with GP</w:t>
      </w:r>
      <w:ins w:id="1" w:author="Robert Rendell" w:date="2014-10-16T14:41:00Z">
        <w:r w:rsidR="00B21B52">
          <w:rPr>
            <w:b/>
          </w:rPr>
          <w:t xml:space="preserve"> (attach to raspberry pi </w:t>
        </w:r>
        <w:proofErr w:type="spellStart"/>
        <w:r w:rsidR="00B21B52">
          <w:rPr>
            <w:b/>
          </w:rPr>
          <w:t>usb</w:t>
        </w:r>
        <w:proofErr w:type="spellEnd"/>
        <w:r w:rsidR="00B21B52">
          <w:rPr>
            <w:b/>
          </w:rPr>
          <w:t>)</w:t>
        </w:r>
      </w:ins>
    </w:p>
    <w:p w:rsidR="00B21B52" w:rsidRDefault="00B21B52" w:rsidP="007B5884">
      <w:pPr>
        <w:rPr>
          <w:ins w:id="2" w:author="Robert Rendell" w:date="2014-10-16T14:45:00Z"/>
          <w:b/>
        </w:rPr>
      </w:pPr>
      <w:ins w:id="3" w:author="Robert Rendell" w:date="2014-10-16T14:44:00Z">
        <w:r>
          <w:rPr>
            <w:b/>
          </w:rPr>
          <w:t xml:space="preserve">Send data across to your </w:t>
        </w:r>
        <w:proofErr w:type="spellStart"/>
        <w:r>
          <w:rPr>
            <w:b/>
          </w:rPr>
          <w:t>iphone</w:t>
        </w:r>
        <w:proofErr w:type="spellEnd"/>
        <w:r>
          <w:rPr>
            <w:b/>
          </w:rPr>
          <w:t>.</w:t>
        </w:r>
      </w:ins>
    </w:p>
    <w:p w:rsidR="00467CB8" w:rsidRDefault="00467CB8" w:rsidP="007B5884">
      <w:pPr>
        <w:rPr>
          <w:ins w:id="4" w:author="Robert Rendell" w:date="2014-10-16T14:44:00Z"/>
          <w:b/>
        </w:rPr>
      </w:pPr>
      <w:ins w:id="5" w:author="Robert Rendell" w:date="2014-10-16T14:45:00Z">
        <w:r>
          <w:rPr>
            <w:b/>
          </w:rPr>
          <w:t>FM Transmitter</w:t>
        </w:r>
      </w:ins>
      <w:bookmarkStart w:id="6" w:name="_GoBack"/>
      <w:bookmarkEnd w:id="6"/>
    </w:p>
    <w:p w:rsidR="00B21B52" w:rsidRDefault="00B21B52" w:rsidP="007B5884">
      <w:pPr>
        <w:rPr>
          <w:ins w:id="7" w:author="Robert Rendell" w:date="2014-10-16T14:42:00Z"/>
          <w:b/>
        </w:rPr>
      </w:pPr>
      <w:ins w:id="8" w:author="Robert Rendell" w:date="2014-10-16T14:45:00Z">
        <w:r>
          <w:rPr>
            <w:b/>
          </w:rPr>
          <w:t>Dashboard online service (upload to web server)</w:t>
        </w:r>
      </w:ins>
    </w:p>
    <w:p w:rsidR="00B21B52" w:rsidRPr="00B21B52" w:rsidRDefault="00B21B52" w:rsidP="007B5884">
      <w:pPr>
        <w:rPr>
          <w:b/>
        </w:rPr>
      </w:pPr>
      <w:ins w:id="9" w:author="Robert Rendell" w:date="2014-10-16T14:42:00Z">
        <w:r>
          <w:rPr>
            <w:b/>
          </w:rPr>
          <w:t>Braking too harshly (sudden decrease of speed)</w:t>
        </w:r>
      </w:ins>
    </w:p>
    <w:p w:rsidR="00BE6761" w:rsidRDefault="00BE6761" w:rsidP="007B5884">
      <w:r>
        <w:t>Knowing the speed limits on the road?</w:t>
      </w:r>
    </w:p>
    <w:p w:rsidR="008232DA" w:rsidRDefault="008232DA" w:rsidP="007B5884">
      <w:r>
        <w:t>Possibly reroute other cars depending on where you are</w:t>
      </w:r>
    </w:p>
    <w:p w:rsidR="008232DA" w:rsidRDefault="008232DA" w:rsidP="007B5884">
      <w:r>
        <w:t>How much fuel you were using.</w:t>
      </w:r>
    </w:p>
    <w:p w:rsidR="00BE6761" w:rsidRDefault="008232DA" w:rsidP="007B5884">
      <w:r>
        <w:t>Can check detailed information</w:t>
      </w:r>
      <w:r w:rsidR="00BE6761">
        <w:t xml:space="preserve"> like pistons</w:t>
      </w:r>
    </w:p>
    <w:p w:rsidR="00BE6761" w:rsidRDefault="00BE6761" w:rsidP="007B5884">
      <w:r>
        <w:t xml:space="preserve">Speed cameras coming up </w:t>
      </w:r>
    </w:p>
    <w:p w:rsidR="00BE6761" w:rsidRDefault="00BE6761" w:rsidP="007B5884">
      <w:r>
        <w:t>Let you know if there is something wrong with the car</w:t>
      </w:r>
    </w:p>
    <w:p w:rsidR="00BE6761" w:rsidRDefault="00BE6761" w:rsidP="007B5884">
      <w:r>
        <w:t>Efficient Driving, could tell you if you are revving too much.</w:t>
      </w:r>
    </w:p>
    <w:p w:rsidR="00BE6761" w:rsidRDefault="00BE6761" w:rsidP="007B5884">
      <w:r>
        <w:t xml:space="preserve">Give you feedback </w:t>
      </w:r>
      <w:r w:rsidR="006A737F">
        <w:t xml:space="preserve">at the end </w:t>
      </w:r>
      <w:r>
        <w:t>on how you could drive more efficiently</w:t>
      </w:r>
    </w:p>
    <w:p w:rsidR="00BE6761" w:rsidRDefault="00BE6761" w:rsidP="007B5884">
      <w:r>
        <w:t>Motion Detectors going round corners, braking.</w:t>
      </w:r>
    </w:p>
    <w:p w:rsidR="00BE6761" w:rsidRDefault="00BE6761" w:rsidP="007B5884">
      <w:r>
        <w:t>Feedback through the car speakers</w:t>
      </w:r>
    </w:p>
    <w:p w:rsidR="00FE2A5F" w:rsidRDefault="00FE2A5F" w:rsidP="007B5884">
      <w:r>
        <w:t>Compare friends results (back end, web server)</w:t>
      </w:r>
    </w:p>
    <w:p w:rsidR="00FE2A5F" w:rsidRDefault="00FE2A5F" w:rsidP="007B5884">
      <w:r>
        <w:t xml:space="preserve">Separating different drivers in one session, having a button you press on the </w:t>
      </w:r>
    </w:p>
    <w:p w:rsidR="00FE2A5F" w:rsidRDefault="00FE2A5F" w:rsidP="007B5884">
      <w:r>
        <w:t>Connect it to the car, go for a drive get some data together, unplug, connect to network, submit results to web server.</w:t>
      </w:r>
    </w:p>
    <w:p w:rsidR="00FE2A5F" w:rsidRDefault="00FE2A5F" w:rsidP="007B5884">
      <w:r>
        <w:t xml:space="preserve">Mobile app or User interface just views the data on the web server, or if we have something </w:t>
      </w:r>
      <w:proofErr w:type="spellStart"/>
      <w:r>
        <w:t>realtime</w:t>
      </w:r>
      <w:proofErr w:type="spellEnd"/>
      <w:r>
        <w:t xml:space="preserve"> just display what we have on the raspberry pi</w:t>
      </w:r>
    </w:p>
    <w:p w:rsidR="008232DA" w:rsidRDefault="007B5884" w:rsidP="007B5884">
      <w:proofErr w:type="spellStart"/>
      <w:proofErr w:type="gramStart"/>
      <w:r>
        <w:t>martinohanlon</w:t>
      </w:r>
      <w:proofErr w:type="spellEnd"/>
      <w:r>
        <w:t>/</w:t>
      </w:r>
      <w:proofErr w:type="spellStart"/>
      <w:r>
        <w:t>pyobd</w:t>
      </w:r>
      <w:proofErr w:type="spellEnd"/>
      <w:proofErr w:type="gramEnd"/>
    </w:p>
    <w:p w:rsidR="008232DA" w:rsidRDefault="008232DA" w:rsidP="008232DA">
      <w:pPr>
        <w:pStyle w:val="Heading2"/>
      </w:pPr>
      <w:proofErr w:type="spellStart"/>
      <w:r>
        <w:t>Feasability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5"/>
        <w:gridCol w:w="3009"/>
        <w:gridCol w:w="2992"/>
      </w:tblGrid>
      <w:tr w:rsidR="008232DA" w:rsidTr="00BE6761">
        <w:tc>
          <w:tcPr>
            <w:tcW w:w="3015" w:type="dxa"/>
          </w:tcPr>
          <w:p w:rsidR="008232DA" w:rsidRPr="008232DA" w:rsidRDefault="008232DA" w:rsidP="008232DA">
            <w:pPr>
              <w:rPr>
                <w:b/>
              </w:rPr>
            </w:pPr>
            <w:r w:rsidRPr="008232DA">
              <w:rPr>
                <w:b/>
              </w:rPr>
              <w:t>Technical</w:t>
            </w:r>
          </w:p>
        </w:tc>
        <w:tc>
          <w:tcPr>
            <w:tcW w:w="3009" w:type="dxa"/>
          </w:tcPr>
          <w:p w:rsidR="008232DA" w:rsidRPr="008232DA" w:rsidRDefault="008232DA" w:rsidP="008232DA">
            <w:pPr>
              <w:rPr>
                <w:b/>
              </w:rPr>
            </w:pPr>
            <w:r w:rsidRPr="008232DA">
              <w:rPr>
                <w:b/>
              </w:rPr>
              <w:t>Financial</w:t>
            </w:r>
          </w:p>
        </w:tc>
        <w:tc>
          <w:tcPr>
            <w:tcW w:w="2992" w:type="dxa"/>
          </w:tcPr>
          <w:p w:rsidR="008232DA" w:rsidRPr="008232DA" w:rsidRDefault="008232DA" w:rsidP="008232DA">
            <w:pPr>
              <w:rPr>
                <w:b/>
              </w:rPr>
            </w:pPr>
            <w:r w:rsidRPr="008232DA">
              <w:rPr>
                <w:b/>
              </w:rPr>
              <w:t>Time</w:t>
            </w:r>
          </w:p>
        </w:tc>
      </w:tr>
      <w:tr w:rsidR="008232DA" w:rsidTr="00BE6761">
        <w:tc>
          <w:tcPr>
            <w:tcW w:w="3015" w:type="dxa"/>
          </w:tcPr>
          <w:p w:rsidR="008232DA" w:rsidRDefault="008232DA" w:rsidP="008232DA">
            <w:r>
              <w:lastRenderedPageBreak/>
              <w:t>Python is the recommended language to use with raspberry PI</w:t>
            </w:r>
          </w:p>
          <w:p w:rsidR="008232DA" w:rsidRDefault="008232DA" w:rsidP="008232DA">
            <w:r>
              <w:t>Python is the language used for the OBD2 stuff</w:t>
            </w:r>
          </w:p>
          <w:p w:rsidR="008232DA" w:rsidRDefault="008232DA" w:rsidP="008232DA">
            <w:r>
              <w:t>Library is readily available</w:t>
            </w:r>
          </w:p>
          <w:p w:rsidR="008232DA" w:rsidRDefault="008232DA" w:rsidP="008232DA">
            <w:r>
              <w:t xml:space="preserve">Mark has apple </w:t>
            </w:r>
            <w:proofErr w:type="spellStart"/>
            <w:r>
              <w:t>dev</w:t>
            </w:r>
            <w:proofErr w:type="spellEnd"/>
            <w:r>
              <w:t xml:space="preserve"> membership if we wanted to do a mobile app.</w:t>
            </w:r>
          </w:p>
          <w:p w:rsidR="008232DA" w:rsidRDefault="008232DA" w:rsidP="008232DA"/>
          <w:p w:rsidR="008232DA" w:rsidRDefault="008232DA" w:rsidP="008232DA">
            <w:r>
              <w:t>Decide what we wanted to do with the data</w:t>
            </w:r>
          </w:p>
          <w:p w:rsidR="008232DA" w:rsidRDefault="008232DA" w:rsidP="008232DA"/>
          <w:p w:rsidR="008232DA" w:rsidRDefault="008232DA" w:rsidP="008232DA">
            <w:r>
              <w:t>Record during the journey and analyse afterwards</w:t>
            </w:r>
          </w:p>
          <w:p w:rsidR="008232DA" w:rsidRDefault="008232DA" w:rsidP="008232DA"/>
          <w:p w:rsidR="008232DA" w:rsidRDefault="008232DA" w:rsidP="008232DA">
            <w:r>
              <w:t>During the journey, display a particular bit of information that is not going to distract you from driving.</w:t>
            </w:r>
          </w:p>
          <w:p w:rsidR="00A87D77" w:rsidRDefault="00A87D77" w:rsidP="008232DA"/>
          <w:p w:rsidR="00D22DFD" w:rsidRDefault="00D22DFD" w:rsidP="008232DA"/>
          <w:p w:rsidR="00D22DFD" w:rsidRDefault="00D22DFD" w:rsidP="008232DA">
            <w:r>
              <w:t>Simulating tests when you don’t have a car.</w:t>
            </w:r>
          </w:p>
          <w:p w:rsidR="00F0264C" w:rsidRDefault="00F0264C" w:rsidP="008232DA">
            <w:r>
              <w:t>Get this sorted out early, 2/4 don’t have a car.</w:t>
            </w:r>
          </w:p>
          <w:p w:rsidR="00D22DFD" w:rsidRDefault="00D22DFD" w:rsidP="008232DA"/>
          <w:p w:rsidR="008232DA" w:rsidRDefault="00D22DFD" w:rsidP="008232DA">
            <w:r>
              <w:t>Technically it is about the GPS and how we display the information</w:t>
            </w:r>
          </w:p>
        </w:tc>
        <w:tc>
          <w:tcPr>
            <w:tcW w:w="3009" w:type="dxa"/>
          </w:tcPr>
          <w:p w:rsidR="008232DA" w:rsidRDefault="008232DA" w:rsidP="008232DA">
            <w:r>
              <w:t>Wouldn’t have to buy Apple membership</w:t>
            </w:r>
          </w:p>
          <w:p w:rsidR="008232DA" w:rsidRDefault="008232DA" w:rsidP="008232DA"/>
          <w:p w:rsidR="008232DA" w:rsidRDefault="008232DA" w:rsidP="008232DA">
            <w:r>
              <w:t>Already got connector for OBD2</w:t>
            </w:r>
          </w:p>
          <w:p w:rsidR="008232DA" w:rsidRDefault="008232DA" w:rsidP="008232DA"/>
          <w:p w:rsidR="008232DA" w:rsidRDefault="008232DA" w:rsidP="008232DA">
            <w:r>
              <w:t>Buy a GPS component</w:t>
            </w:r>
          </w:p>
        </w:tc>
        <w:tc>
          <w:tcPr>
            <w:tcW w:w="2992" w:type="dxa"/>
          </w:tcPr>
          <w:p w:rsidR="008232DA" w:rsidRDefault="008232DA" w:rsidP="008232DA">
            <w:r>
              <w:t>Patrick, Marc both know python so no time issue for learning it</w:t>
            </w:r>
          </w:p>
          <w:p w:rsidR="008232DA" w:rsidRDefault="008232DA" w:rsidP="008232DA">
            <w:r>
              <w:t xml:space="preserve">Mark </w:t>
            </w:r>
            <w:proofErr w:type="spellStart"/>
            <w:r>
              <w:t>Provan</w:t>
            </w:r>
            <w:proofErr w:type="spellEnd"/>
            <w:r>
              <w:t xml:space="preserve"> knows </w:t>
            </w:r>
            <w:proofErr w:type="spellStart"/>
            <w:r>
              <w:t>ios</w:t>
            </w:r>
            <w:proofErr w:type="spellEnd"/>
            <w:r>
              <w:t xml:space="preserve"> apps.</w:t>
            </w:r>
          </w:p>
          <w:p w:rsidR="008232DA" w:rsidRDefault="008232DA" w:rsidP="008232DA"/>
          <w:p w:rsidR="008232DA" w:rsidRDefault="008232DA" w:rsidP="008232DA">
            <w:r>
              <w:t>Decide what we wanted to do with the data</w:t>
            </w:r>
          </w:p>
          <w:p w:rsidR="008232DA" w:rsidRDefault="008232DA" w:rsidP="008232DA"/>
        </w:tc>
      </w:tr>
    </w:tbl>
    <w:p w:rsidR="008232DA" w:rsidRDefault="008232DA" w:rsidP="007B5884"/>
    <w:p w:rsidR="00BE6761" w:rsidRDefault="00BE6761" w:rsidP="007B5884">
      <w:r>
        <w:t>Advantages</w:t>
      </w:r>
    </w:p>
    <w:p w:rsidR="00BE6761" w:rsidRDefault="00BE6761" w:rsidP="00BE6761">
      <w:pPr>
        <w:pStyle w:val="ListParagraph"/>
        <w:numPr>
          <w:ilvl w:val="0"/>
          <w:numId w:val="5"/>
        </w:numPr>
      </w:pPr>
      <w:r>
        <w:t>Could take Duncan for a drive</w:t>
      </w:r>
    </w:p>
    <w:p w:rsidR="00BE6761" w:rsidRDefault="00BE6761" w:rsidP="00BE6761">
      <w:pPr>
        <w:pStyle w:val="ListParagraph"/>
        <w:numPr>
          <w:ilvl w:val="0"/>
          <w:numId w:val="5"/>
        </w:numPr>
      </w:pPr>
      <w:r>
        <w:t>All the data is already there</w:t>
      </w:r>
    </w:p>
    <w:p w:rsidR="00BE6761" w:rsidRDefault="00BE6761" w:rsidP="00BE6761">
      <w:pPr>
        <w:pStyle w:val="ListParagraph"/>
        <w:numPr>
          <w:ilvl w:val="0"/>
          <w:numId w:val="5"/>
        </w:numPr>
      </w:pPr>
      <w:r>
        <w:t>So many different ways we could analyse the data/ use it in real-time</w:t>
      </w:r>
    </w:p>
    <w:p w:rsidR="00BE6761" w:rsidRDefault="00BE6761" w:rsidP="00BE6761">
      <w:pPr>
        <w:pStyle w:val="ListParagraph"/>
        <w:numPr>
          <w:ilvl w:val="0"/>
          <w:numId w:val="5"/>
        </w:numPr>
      </w:pPr>
    </w:p>
    <w:p w:rsidR="00BE6761" w:rsidRDefault="00BE6761" w:rsidP="00BE6761">
      <w:r>
        <w:t>Disadvantages</w:t>
      </w:r>
    </w:p>
    <w:p w:rsidR="007B5884" w:rsidRDefault="007B5884" w:rsidP="007B5884">
      <w:r>
        <w:t>github.com</w:t>
      </w:r>
    </w:p>
    <w:p w:rsidR="00A87D77" w:rsidRDefault="007B5884" w:rsidP="007B5884">
      <w:pPr>
        <w:pStyle w:val="ListParagraph"/>
        <w:numPr>
          <w:ilvl w:val="0"/>
          <w:numId w:val="3"/>
        </w:numPr>
        <w:rPr>
          <w:rStyle w:val="5yl5"/>
        </w:rPr>
      </w:pPr>
      <w:r>
        <w:rPr>
          <w:rStyle w:val="5yl5"/>
        </w:rPr>
        <w:t xml:space="preserve">true or false quiz asks questions using </w:t>
      </w:r>
      <w:r w:rsidR="00A87D77">
        <w:rPr>
          <w:rStyle w:val="5yl5"/>
        </w:rPr>
        <w:t>automatically generated speech from a speaker</w:t>
      </w:r>
    </w:p>
    <w:p w:rsidR="007B5884" w:rsidRDefault="007B5884" w:rsidP="00A87D77">
      <w:pPr>
        <w:pStyle w:val="ListParagraph"/>
        <w:rPr>
          <w:rStyle w:val="5yl5"/>
        </w:rPr>
      </w:pPr>
      <w:proofErr w:type="gramStart"/>
      <w:r>
        <w:rPr>
          <w:rStyle w:val="5yl5"/>
        </w:rPr>
        <w:t>uses</w:t>
      </w:r>
      <w:proofErr w:type="gramEnd"/>
      <w:r>
        <w:rPr>
          <w:rStyle w:val="5yl5"/>
        </w:rPr>
        <w:t xml:space="preserve"> a camera to detect thumbs up, smile or nod for yes, then thumbs down </w:t>
      </w:r>
      <w:proofErr w:type="spellStart"/>
      <w:r>
        <w:rPr>
          <w:rStyle w:val="5yl5"/>
        </w:rPr>
        <w:t>etc</w:t>
      </w:r>
      <w:proofErr w:type="spellEnd"/>
      <w:r>
        <w:rPr>
          <w:rStyle w:val="5yl5"/>
        </w:rPr>
        <w:t xml:space="preserve"> for no</w:t>
      </w:r>
    </w:p>
    <w:p w:rsidR="007B5884" w:rsidRPr="007B5884" w:rsidRDefault="007B5884" w:rsidP="007B5884">
      <w:pPr>
        <w:ind w:left="360"/>
      </w:pPr>
    </w:p>
    <w:p w:rsidR="00A87D77" w:rsidRDefault="00A87D77" w:rsidP="00A87D77">
      <w:pPr>
        <w:pStyle w:val="Heading2"/>
      </w:pPr>
      <w:proofErr w:type="spellStart"/>
      <w:r>
        <w:t>Feasability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2991"/>
        <w:gridCol w:w="3004"/>
      </w:tblGrid>
      <w:tr w:rsidR="00A87D77" w:rsidTr="00A87D77">
        <w:tc>
          <w:tcPr>
            <w:tcW w:w="3080" w:type="dxa"/>
          </w:tcPr>
          <w:p w:rsidR="00A87D77" w:rsidRPr="008232DA" w:rsidRDefault="00A87D77" w:rsidP="00A87D77">
            <w:pPr>
              <w:rPr>
                <w:b/>
              </w:rPr>
            </w:pPr>
            <w:r w:rsidRPr="008232DA">
              <w:rPr>
                <w:b/>
              </w:rPr>
              <w:t>Technical</w:t>
            </w:r>
          </w:p>
        </w:tc>
        <w:tc>
          <w:tcPr>
            <w:tcW w:w="3081" w:type="dxa"/>
          </w:tcPr>
          <w:p w:rsidR="00A87D77" w:rsidRPr="008232DA" w:rsidRDefault="00A87D77" w:rsidP="00A87D77">
            <w:pPr>
              <w:rPr>
                <w:b/>
              </w:rPr>
            </w:pPr>
            <w:r w:rsidRPr="008232DA">
              <w:rPr>
                <w:b/>
              </w:rPr>
              <w:t>Financial</w:t>
            </w:r>
          </w:p>
        </w:tc>
        <w:tc>
          <w:tcPr>
            <w:tcW w:w="3081" w:type="dxa"/>
          </w:tcPr>
          <w:p w:rsidR="00A87D77" w:rsidRPr="008232DA" w:rsidRDefault="00A87D77" w:rsidP="00A87D77">
            <w:pPr>
              <w:rPr>
                <w:b/>
              </w:rPr>
            </w:pPr>
            <w:r w:rsidRPr="008232DA">
              <w:rPr>
                <w:b/>
              </w:rPr>
              <w:t>Time</w:t>
            </w:r>
          </w:p>
        </w:tc>
      </w:tr>
      <w:tr w:rsidR="00A87D77" w:rsidTr="00A87D77">
        <w:tc>
          <w:tcPr>
            <w:tcW w:w="3080" w:type="dxa"/>
          </w:tcPr>
          <w:p w:rsidR="00A87D77" w:rsidRDefault="00A87D77" w:rsidP="00A87D77">
            <w:r>
              <w:t>We could record questions but that limits us in what questions we could ask and we would have to add audio files to the device. (content management)</w:t>
            </w:r>
          </w:p>
          <w:p w:rsidR="00A87D77" w:rsidRDefault="00A87D77" w:rsidP="00A87D77"/>
          <w:p w:rsidR="00A87D77" w:rsidRDefault="00A87D77" w:rsidP="00A87D77">
            <w:r>
              <w:t>Text to speech would not be difficult to implement</w:t>
            </w:r>
          </w:p>
          <w:p w:rsidR="00A87D77" w:rsidRDefault="00A87D77" w:rsidP="00A87D77"/>
          <w:p w:rsidR="00A87D77" w:rsidRDefault="00A87D77" w:rsidP="00A87D77">
            <w:r>
              <w:t xml:space="preserve">Image recognition for thumbs up, smile, nod </w:t>
            </w:r>
          </w:p>
          <w:p w:rsidR="00A87D77" w:rsidRDefault="00A87D77" w:rsidP="00A87D77"/>
          <w:p w:rsidR="00A87D77" w:rsidRDefault="00A87D77" w:rsidP="00A87D77">
            <w:r>
              <w:t>Phone face up or down and use accelerometer to detect how you answered.</w:t>
            </w:r>
          </w:p>
          <w:p w:rsidR="00A87D77" w:rsidRDefault="00A87D77" w:rsidP="00A87D77"/>
          <w:p w:rsidR="00A87D77" w:rsidRDefault="00A87D77" w:rsidP="00A87D77">
            <w:r>
              <w:t xml:space="preserve">Use a glove for thumbs up. Would be more of a hardware concept whereas using image recognition </w:t>
            </w:r>
          </w:p>
          <w:p w:rsidR="00A87D77" w:rsidRDefault="00A87D77" w:rsidP="00A87D77"/>
          <w:p w:rsidR="00A87D77" w:rsidRDefault="00A87D77" w:rsidP="00A87D77">
            <w:r>
              <w:t>Coloured Cards</w:t>
            </w:r>
            <w:r>
              <w:br/>
              <w:t>red for no</w:t>
            </w:r>
          </w:p>
          <w:p w:rsidR="00A87D77" w:rsidRDefault="00A87D77" w:rsidP="00A87D77">
            <w:r>
              <w:t>Green for yes</w:t>
            </w:r>
          </w:p>
          <w:p w:rsidR="00A87D77" w:rsidRDefault="00A87D77" w:rsidP="00A87D77"/>
          <w:p w:rsidR="00A87D77" w:rsidRDefault="00A87D77" w:rsidP="00A87D77">
            <w:proofErr w:type="spellStart"/>
            <w:r>
              <w:t>Colourblindness</w:t>
            </w:r>
            <w:proofErr w:type="spellEnd"/>
            <w:r>
              <w:t>?</w:t>
            </w:r>
          </w:p>
          <w:p w:rsidR="00A87D77" w:rsidRDefault="00A87D77" w:rsidP="00A87D77"/>
          <w:p w:rsidR="00A87D77" w:rsidRDefault="00A87D77" w:rsidP="00A87D77">
            <w:r>
              <w:t xml:space="preserve">Possibly use the Kinect </w:t>
            </w:r>
          </w:p>
          <w:p w:rsidR="00A87D77" w:rsidRDefault="00A87D77" w:rsidP="00A87D77"/>
          <w:p w:rsidR="00A87D77" w:rsidRDefault="00A87D77" w:rsidP="00A87D77">
            <w:r>
              <w:t>What happens if you show both cards? Or thumbs up thumbs down</w:t>
            </w:r>
          </w:p>
          <w:p w:rsidR="00A87D77" w:rsidRDefault="00A87D77" w:rsidP="00A87D77"/>
          <w:p w:rsidR="00956686" w:rsidRDefault="00956686" w:rsidP="00A87D77">
            <w:r>
              <w:t>How do you know when to take the photo?</w:t>
            </w:r>
          </w:p>
          <w:p w:rsidR="00956686" w:rsidRDefault="00956686" w:rsidP="00A87D77"/>
          <w:p w:rsidR="00A87D77" w:rsidRDefault="00A87D77" w:rsidP="00A87D77"/>
        </w:tc>
        <w:tc>
          <w:tcPr>
            <w:tcW w:w="3081" w:type="dxa"/>
          </w:tcPr>
          <w:p w:rsidR="00A87D77" w:rsidRDefault="00A87D77" w:rsidP="00A87D77">
            <w:r>
              <w:t>Camera?</w:t>
            </w:r>
          </w:p>
          <w:p w:rsidR="00A87D77" w:rsidRDefault="00A87D77" w:rsidP="00A87D77"/>
          <w:p w:rsidR="00A87D77" w:rsidRDefault="00A87D77" w:rsidP="00A87D77">
            <w:r>
              <w:t>Speaker?</w:t>
            </w:r>
          </w:p>
          <w:p w:rsidR="00A87D77" w:rsidRDefault="00A87D77" w:rsidP="00A87D77"/>
          <w:p w:rsidR="00A87D77" w:rsidRDefault="00A87D77" w:rsidP="00A87D77">
            <w:r>
              <w:t xml:space="preserve">Web cam plugged into </w:t>
            </w:r>
            <w:proofErr w:type="spellStart"/>
            <w:r>
              <w:t>usb</w:t>
            </w:r>
            <w:proofErr w:type="spellEnd"/>
            <w:r>
              <w:t xml:space="preserve"> of raspberry pi?</w:t>
            </w:r>
          </w:p>
          <w:p w:rsidR="00A87D77" w:rsidRDefault="00A87D77" w:rsidP="00A87D77"/>
          <w:p w:rsidR="00A87D77" w:rsidRDefault="00A87D77" w:rsidP="00A87D77"/>
        </w:tc>
        <w:tc>
          <w:tcPr>
            <w:tcW w:w="3081" w:type="dxa"/>
          </w:tcPr>
          <w:p w:rsidR="00A87D77" w:rsidRDefault="00A87D77" w:rsidP="00A87D77">
            <w:r>
              <w:t>Image recognition would take a fair bit of time</w:t>
            </w:r>
            <w:r w:rsidR="001C310E">
              <w:t xml:space="preserve">, some kind of algorithm </w:t>
            </w:r>
          </w:p>
          <w:p w:rsidR="00A87D77" w:rsidRDefault="00A87D77" w:rsidP="00A87D77"/>
          <w:p w:rsidR="00A87D77" w:rsidRDefault="00A87D77" w:rsidP="00A87D77">
            <w:r>
              <w:t>Constructing quizzes would take time</w:t>
            </w:r>
          </w:p>
          <w:p w:rsidR="00A87D77" w:rsidRDefault="00A87D77" w:rsidP="00A87D77"/>
          <w:p w:rsidR="00A87D77" w:rsidRDefault="00A87D77" w:rsidP="00A87D77"/>
        </w:tc>
      </w:tr>
    </w:tbl>
    <w:p w:rsidR="007B5884" w:rsidRPr="007B5884" w:rsidRDefault="007B5884" w:rsidP="007B5884"/>
    <w:p w:rsidR="007B5884" w:rsidRDefault="007B5884" w:rsidP="007B5884"/>
    <w:p w:rsidR="007B5884" w:rsidRPr="007B5884" w:rsidRDefault="007B5884" w:rsidP="007B5884"/>
    <w:sectPr w:rsidR="007B5884" w:rsidRPr="007B5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137D"/>
    <w:multiLevelType w:val="hybridMultilevel"/>
    <w:tmpl w:val="09CC2284"/>
    <w:lvl w:ilvl="0" w:tplc="4386DC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55E27"/>
    <w:multiLevelType w:val="hybridMultilevel"/>
    <w:tmpl w:val="DE82C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C2A1C"/>
    <w:multiLevelType w:val="hybridMultilevel"/>
    <w:tmpl w:val="6D20CDE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4807570"/>
    <w:multiLevelType w:val="hybridMultilevel"/>
    <w:tmpl w:val="1084F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21C64"/>
    <w:multiLevelType w:val="hybridMultilevel"/>
    <w:tmpl w:val="DB2257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9D47AD"/>
    <w:multiLevelType w:val="hybridMultilevel"/>
    <w:tmpl w:val="756E75BA"/>
    <w:lvl w:ilvl="0" w:tplc="3862703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bert Rendell">
    <w15:presenceInfo w15:providerId="AD" w15:userId="S-1-5-21-1060284298-1482476501-839522115-2049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884"/>
    <w:rsid w:val="001C310E"/>
    <w:rsid w:val="001E772B"/>
    <w:rsid w:val="00467CB8"/>
    <w:rsid w:val="006A737F"/>
    <w:rsid w:val="007B5884"/>
    <w:rsid w:val="00810A07"/>
    <w:rsid w:val="008232DA"/>
    <w:rsid w:val="00956686"/>
    <w:rsid w:val="00A813A0"/>
    <w:rsid w:val="00A87D77"/>
    <w:rsid w:val="00B21B52"/>
    <w:rsid w:val="00BE6761"/>
    <w:rsid w:val="00D22DFD"/>
    <w:rsid w:val="00D949E0"/>
    <w:rsid w:val="00F0264C"/>
    <w:rsid w:val="00FE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4CE881-7A3C-4CE2-A72E-449DD2A0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8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8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8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588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5884"/>
    <w:pPr>
      <w:ind w:left="720"/>
      <w:contextualSpacing/>
    </w:pPr>
  </w:style>
  <w:style w:type="character" w:customStyle="1" w:styleId="5yl5">
    <w:name w:val="_5yl5"/>
    <w:basedOn w:val="DefaultParagraphFont"/>
    <w:rsid w:val="007B5884"/>
  </w:style>
  <w:style w:type="character" w:styleId="Hyperlink">
    <w:name w:val="Hyperlink"/>
    <w:basedOn w:val="DefaultParagraphFont"/>
    <w:uiPriority w:val="99"/>
    <w:unhideWhenUsed/>
    <w:rsid w:val="007B588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B5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B588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structables.com/id/how-to-Control-arduino-by-bluetooth-from-PC-poc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4E5AB03C.dotm</Template>
  <TotalTime>129</TotalTime>
  <Pages>4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Rendell</dc:creator>
  <cp:keywords/>
  <dc:description/>
  <cp:lastModifiedBy>Robert Rendell</cp:lastModifiedBy>
  <cp:revision>7</cp:revision>
  <cp:lastPrinted>2014-10-16T14:00:00Z</cp:lastPrinted>
  <dcterms:created xsi:type="dcterms:W3CDTF">2014-10-14T09:45:00Z</dcterms:created>
  <dcterms:modified xsi:type="dcterms:W3CDTF">2014-10-16T14:06:00Z</dcterms:modified>
</cp:coreProperties>
</file>